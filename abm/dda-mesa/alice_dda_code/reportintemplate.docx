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jc w:val="center"/>
        <w:rPr>
          <w:rFonts w:ascii="Verdana" w:hAnsi="Verdana"/>
          <w:sz w:val="20"/>
          <w:szCs w:val="20"/>
        </w:rPr>
      </w:pPr>
      <w:r>
        <w:rPr>
          <w:rFonts w:ascii="Verdana" w:hAnsi="Verdana"/>
          <w:sz w:val="20"/>
          <w:szCs w:val="20"/>
        </w:rPr>
        <w:drawing>
          <wp:anchor behindDoc="0" distT="0" distB="0" distL="0" distR="114300" simplePos="0" locked="0" layoutInCell="1" allowOverlap="1" relativeHeight="2">
            <wp:simplePos x="0" y="0"/>
            <wp:positionH relativeFrom="margin">
              <wp:align>left</wp:align>
            </wp:positionH>
            <wp:positionV relativeFrom="paragraph">
              <wp:posOffset>-4445</wp:posOffset>
            </wp:positionV>
            <wp:extent cx="2257425" cy="3975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257425" cy="397510"/>
                    </a:xfrm>
                    <a:prstGeom prst="rect">
                      <a:avLst/>
                    </a:prstGeom>
                    <a:noFill/>
                    <a:ln w="9525">
                      <a:noFill/>
                      <a:miter lim="800000"/>
                      <a:headEnd/>
                      <a:tailEnd/>
                    </a:ln>
                  </pic:spPr>
                </pic:pic>
              </a:graphicData>
            </a:graphic>
          </wp:anchor>
        </w:drawing>
      </w:r>
    </w:p>
    <w:p>
      <w:pPr>
        <w:pStyle w:val="NoSpacing"/>
        <w:jc w:val="center"/>
        <w:rPr>
          <w:rFonts w:ascii="Verdana" w:hAnsi="Verdana"/>
          <w:sz w:val="20"/>
          <w:szCs w:val="20"/>
        </w:rPr>
      </w:pPr>
      <w:r>
        <w:rPr>
          <w:rFonts w:ascii="Verdana" w:hAnsi="Verdana"/>
          <w:sz w:val="20"/>
          <w:szCs w:val="20"/>
        </w:rPr>
      </w:r>
    </w:p>
    <w:p>
      <w:pPr>
        <w:pStyle w:val="NoSpacing"/>
        <w:jc w:val="center"/>
        <w:rPr>
          <w:rFonts w:ascii="Verdana" w:hAnsi="Verdana"/>
          <w:sz w:val="20"/>
          <w:szCs w:val="20"/>
        </w:rPr>
      </w:pPr>
      <w:r>
        <w:rPr>
          <w:rFonts w:ascii="Verdana" w:hAnsi="Verdana"/>
          <w:sz w:val="20"/>
          <w:szCs w:val="20"/>
        </w:rPr>
      </w:r>
    </w:p>
    <w:p>
      <w:pPr>
        <w:pStyle w:val="NoSpacing"/>
        <w:jc w:val="center"/>
        <w:rPr>
          <w:rFonts w:ascii="Verdana" w:hAnsi="Verdana"/>
        </w:rPr>
      </w:pPr>
      <w:r>
        <w:rPr>
          <w:rFonts w:ascii="Verdana" w:hAnsi="Verdana"/>
        </w:rPr>
      </w:r>
    </w:p>
    <w:p>
      <w:pPr>
        <w:pStyle w:val="NoSpacing"/>
        <w:jc w:val="center"/>
        <w:rPr>
          <w:rFonts w:ascii="Verdana" w:hAnsi="Verdana"/>
        </w:rPr>
      </w:pPr>
      <w:r>
        <w:rPr>
          <w:rFonts w:ascii="Verdana" w:hAnsi="Verdana"/>
        </w:rPr>
        <w:t>Dynamic Data Assimilation in Agent-based Models</w:t>
      </w:r>
    </w:p>
    <w:p>
      <w:pPr>
        <w:pStyle w:val="NoSpacing"/>
        <w:jc w:val="center"/>
        <w:rPr>
          <w:rFonts w:ascii="Verdana" w:hAnsi="Verdana"/>
        </w:rPr>
      </w:pPr>
      <w:r>
        <w:rPr>
          <w:rFonts w:ascii="Verdana" w:hAnsi="Verdana"/>
        </w:rPr>
        <w:t>Alice Tapper, Dr Jonathan Ward, Dr Nicolas Malleson and Dr Andrew Evans</w:t>
      </w:r>
    </w:p>
    <w:p>
      <w:pPr>
        <w:pStyle w:val="NoSpacing"/>
        <w:pBdr>
          <w:top w:val="nil"/>
          <w:left w:val="nil"/>
          <w:bottom w:val="single" w:sz="6" w:space="2" w:color="00000A"/>
          <w:right w:val="nil"/>
        </w:pBdr>
        <w:jc w:val="center"/>
        <w:rPr>
          <w:rFonts w:ascii="Verdana" w:hAnsi="Verdana"/>
        </w:rPr>
      </w:pPr>
      <w:bookmarkStart w:id="0" w:name="_GoBack"/>
      <w:bookmarkEnd w:id="0"/>
      <w:r>
        <w:rPr>
          <w:rFonts w:ascii="Verdana" w:hAnsi="Verdana"/>
        </w:rPr>
        <w:t>University of Leeds</w:t>
      </w:r>
    </w:p>
    <w:p>
      <w:pPr>
        <w:pStyle w:val="NoSpacing"/>
        <w:pBdr>
          <w:top w:val="nil"/>
          <w:left w:val="nil"/>
          <w:bottom w:val="single" w:sz="6" w:space="2" w:color="00000A"/>
          <w:right w:val="nil"/>
        </w:pBdr>
        <w:jc w:val="center"/>
        <w:rPr>
          <w:rFonts w:ascii="Verdana" w:hAnsi="Verdana"/>
          <w:sz w:val="20"/>
          <w:szCs w:val="20"/>
        </w:rPr>
      </w:pPr>
      <w:r>
        <w:rPr>
          <w:rFonts w:ascii="Verdana" w:hAnsi="Verdana"/>
          <w:sz w:val="20"/>
          <w:szCs w:val="20"/>
        </w:rPr>
      </w:r>
    </w:p>
    <w:p>
      <w:pPr>
        <w:sectPr>
          <w:type w:val="nextPage"/>
          <w:pgSz w:w="11906" w:h="16838"/>
          <w:pgMar w:left="720" w:right="720" w:header="0" w:top="720" w:footer="0" w:bottom="720" w:gutter="0"/>
          <w:pgNumType w:fmt="decimal"/>
          <w:formProt w:val="false"/>
          <w:textDirection w:val="lrTb"/>
          <w:docGrid w:type="default" w:linePitch="360" w:charSpace="4294965247"/>
        </w:sectPr>
      </w:pPr>
    </w:p>
    <w:p>
      <w:pPr>
        <w:pStyle w:val="Normal"/>
        <w:spacing w:lineRule="auto" w:line="240" w:before="120" w:after="0"/>
        <w:rPr>
          <w:rFonts w:ascii="Verdana" w:hAnsi="Verdana"/>
          <w:b/>
          <w:sz w:val="20"/>
          <w:szCs w:val="20"/>
        </w:rPr>
      </w:pPr>
      <w:r>
        <w:rPr>
          <w:rFonts w:ascii="Verdana" w:hAnsi="Verdana"/>
          <w:b/>
          <w:sz w:val="20"/>
          <w:szCs w:val="20"/>
        </w:rPr>
        <w:t>Project background (100 words)</w:t>
      </w:r>
    </w:p>
    <w:p>
      <w:pPr>
        <w:pStyle w:val="Normal"/>
        <w:spacing w:lineRule="auto" w:line="240" w:before="120" w:after="0"/>
        <w:rPr>
          <w:rFonts w:ascii="Verdana" w:hAnsi="Verdana"/>
          <w:sz w:val="20"/>
          <w:szCs w:val="20"/>
        </w:rPr>
      </w:pPr>
      <w:r>
        <w:rPr>
          <w:rFonts w:ascii="Verdana" w:hAnsi="Verdana"/>
          <w:sz w:val="20"/>
          <w:szCs w:val="20"/>
        </w:rPr>
        <w:t xml:space="preserve">Agent-based models (ABMs) play a useful role in the social sciences, helping us to understand emergent patterns in social and environmental systems while retaining detail of the individuals. However, their predictive potential is limited, as calibration is often restricted to </w:t>
      </w:r>
      <w:ins w:id="0" w:author="Jonathan Ward" w:date="2017-04-07T10:16:00Z">
        <w:r>
          <w:rPr>
            <w:rFonts w:ascii="Verdana" w:hAnsi="Verdana"/>
            <w:sz w:val="20"/>
            <w:szCs w:val="20"/>
          </w:rPr>
          <w:t xml:space="preserve">a </w:t>
        </w:r>
      </w:ins>
      <w:r>
        <w:rPr>
          <w:rFonts w:ascii="Verdana" w:hAnsi="Verdana"/>
          <w:sz w:val="20"/>
          <w:szCs w:val="20"/>
        </w:rPr>
        <w:t xml:space="preserve">one-shot </w:t>
      </w:r>
      <w:del w:id="1" w:author="Jonathan Ward" w:date="2017-04-07T10:16:00Z">
        <w:r>
          <w:rPr>
            <w:rFonts w:ascii="Verdana" w:hAnsi="Verdana"/>
            <w:sz w:val="20"/>
            <w:szCs w:val="20"/>
          </w:rPr>
          <w:delText>calibration</w:delText>
        </w:r>
      </w:del>
      <w:ins w:id="2" w:author="Jonathan Ward" w:date="2017-04-07T10:16:00Z">
        <w:r>
          <w:rPr>
            <w:rFonts w:ascii="Verdana" w:hAnsi="Verdana"/>
            <w:sz w:val="20"/>
            <w:szCs w:val="20"/>
          </w:rPr>
          <w:t>approach</w:t>
        </w:r>
      </w:ins>
      <w:r>
        <w:rPr>
          <w:rFonts w:ascii="Verdana" w:hAnsi="Verdana"/>
          <w:sz w:val="20"/>
          <w:szCs w:val="20"/>
        </w:rPr>
        <w:t xml:space="preserve">. Dynamic </w:t>
      </w:r>
      <w:ins w:id="3" w:author="Jonathan Ward" w:date="2017-04-07T10:17:00Z">
        <w:r>
          <w:rPr>
            <w:rFonts w:ascii="Verdana" w:hAnsi="Verdana"/>
            <w:sz w:val="20"/>
            <w:szCs w:val="20"/>
          </w:rPr>
          <w:t>D</w:t>
        </w:r>
      </w:ins>
      <w:del w:id="4" w:author="Jonathan Ward" w:date="2017-04-07T10:17:00Z">
        <w:r>
          <w:rPr>
            <w:rFonts w:ascii="Verdana" w:hAnsi="Verdana"/>
            <w:sz w:val="20"/>
            <w:szCs w:val="20"/>
          </w:rPr>
          <w:delText>d</w:delText>
        </w:r>
      </w:del>
      <w:r>
        <w:rPr>
          <w:rFonts w:ascii="Verdana" w:hAnsi="Verdana"/>
          <w:sz w:val="20"/>
          <w:szCs w:val="20"/>
        </w:rPr>
        <w:t xml:space="preserve">ata </w:t>
      </w:r>
      <w:ins w:id="5" w:author="Jonathan Ward" w:date="2017-04-07T10:17:00Z">
        <w:r>
          <w:rPr>
            <w:rFonts w:ascii="Verdana" w:hAnsi="Verdana"/>
            <w:sz w:val="20"/>
            <w:szCs w:val="20"/>
          </w:rPr>
          <w:t>A</w:t>
        </w:r>
      </w:ins>
      <w:del w:id="6" w:author="Jonathan Ward" w:date="2017-04-07T10:17:00Z">
        <w:r>
          <w:rPr>
            <w:rFonts w:ascii="Verdana" w:hAnsi="Verdana"/>
            <w:sz w:val="20"/>
            <w:szCs w:val="20"/>
          </w:rPr>
          <w:delText>a</w:delText>
        </w:r>
      </w:del>
      <w:r>
        <w:rPr>
          <w:rFonts w:ascii="Verdana" w:hAnsi="Verdana"/>
          <w:sz w:val="20"/>
          <w:szCs w:val="20"/>
        </w:rPr>
        <w:t>ssimilation</w:t>
      </w:r>
      <w:ins w:id="7" w:author="Jonathan Ward" w:date="2017-04-07T10:17:00Z">
        <w:r>
          <w:rPr>
            <w:rFonts w:ascii="Verdana" w:hAnsi="Verdana"/>
            <w:sz w:val="20"/>
            <w:szCs w:val="20"/>
          </w:rPr>
          <w:t xml:space="preserve"> </w:t>
        </w:r>
      </w:ins>
      <w:ins w:id="8" w:author="Jonathan Ward" w:date="2017-04-07T10:17:00Z">
        <w:r>
          <w:rPr>
            <w:rFonts w:ascii="Verdana" w:hAnsi="Verdana"/>
            <w:sz w:val="20"/>
            <w:szCs w:val="20"/>
          </w:rPr>
          <w:t>(DDA)</w:t>
        </w:r>
      </w:ins>
      <w:r>
        <w:rPr>
          <w:rFonts w:ascii="Verdana" w:hAnsi="Verdana"/>
          <w:sz w:val="20"/>
          <w:szCs w:val="20"/>
        </w:rPr>
        <w:t xml:space="preserve"> of </w:t>
      </w:r>
      <w:del w:id="9" w:author="Jonathan Ward" w:date="2017-04-07T10:16:00Z">
        <w:r>
          <w:rPr>
            <w:rFonts w:ascii="Verdana" w:hAnsi="Verdana"/>
            <w:sz w:val="20"/>
            <w:szCs w:val="20"/>
          </w:rPr>
          <w:delText>agent-based model</w:delText>
        </w:r>
      </w:del>
      <w:ins w:id="10" w:author="Jonathan Ward" w:date="2017-04-07T10:16:00Z">
        <w:r>
          <w:rPr>
            <w:rFonts w:ascii="Verdana" w:hAnsi="Verdana"/>
            <w:sz w:val="20"/>
            <w:szCs w:val="20"/>
          </w:rPr>
          <w:t>A</w:t>
        </w:r>
      </w:ins>
      <w:ins w:id="11" w:author="Jonathan Ward" w:date="2017-04-07T10:17:00Z">
        <w:r>
          <w:rPr>
            <w:rFonts w:ascii="Verdana" w:hAnsi="Verdana"/>
            <w:sz w:val="20"/>
            <w:szCs w:val="20"/>
          </w:rPr>
          <w:t>BM</w:t>
        </w:r>
      </w:ins>
      <w:r>
        <w:rPr>
          <w:rFonts w:ascii="Verdana" w:hAnsi="Verdana"/>
          <w:sz w:val="20"/>
          <w:szCs w:val="20"/>
        </w:rPr>
        <w:t xml:space="preserve">s is an as-yet unexplored area that would allow the models to be calibrated on the fly, resulting in continuous error constraint. The purpose of this project was to apply </w:t>
      </w:r>
      <w:del w:id="12" w:author="Jonathan Ward" w:date="2017-04-07T10:17:00Z">
        <w:r>
          <w:rPr>
            <w:rFonts w:ascii="Verdana" w:hAnsi="Verdana"/>
            <w:sz w:val="20"/>
            <w:szCs w:val="20"/>
          </w:rPr>
          <w:delText>one data assimilation method (ensemble Kalman filter)</w:delText>
        </w:r>
      </w:del>
      <w:ins w:id="13" w:author="Jonathan Ward" w:date="2017-04-07T10:17:00Z">
        <w:r>
          <w:rPr>
            <w:rFonts w:ascii="Verdana" w:hAnsi="Verdana"/>
            <w:sz w:val="20"/>
            <w:szCs w:val="20"/>
          </w:rPr>
          <w:t>DDA</w:t>
        </w:r>
      </w:ins>
      <w:r>
        <w:rPr>
          <w:rFonts w:ascii="Verdana" w:hAnsi="Verdana"/>
          <w:sz w:val="20"/>
          <w:szCs w:val="20"/>
        </w:rPr>
        <w:t xml:space="preserve"> to a very basic </w:t>
      </w:r>
      <w:del w:id="14" w:author="Jonathan Ward" w:date="2017-04-07T10:17:00Z">
        <w:r>
          <w:rPr>
            <w:rFonts w:ascii="Verdana" w:hAnsi="Verdana"/>
            <w:sz w:val="20"/>
            <w:szCs w:val="20"/>
          </w:rPr>
          <w:delText>agent-based model</w:delText>
        </w:r>
      </w:del>
      <w:ins w:id="15" w:author="Jonathan Ward" w:date="2017-04-07T10:17:00Z">
        <w:r>
          <w:rPr>
            <w:rFonts w:ascii="Verdana" w:hAnsi="Verdana"/>
            <w:sz w:val="20"/>
            <w:szCs w:val="20"/>
          </w:rPr>
          <w:t>ABM</w:t>
        </w:r>
      </w:ins>
      <w:del w:id="16" w:author="Jonathan Ward" w:date="2017-04-07T10:17:00Z">
        <w:r>
          <w:rPr>
            <w:rFonts w:ascii="Verdana" w:hAnsi="Verdana"/>
            <w:sz w:val="20"/>
            <w:szCs w:val="20"/>
          </w:rPr>
          <w:delText>,</w:delText>
        </w:r>
      </w:del>
      <w:r>
        <w:rPr>
          <w:rFonts w:ascii="Verdana" w:hAnsi="Verdana"/>
          <w:sz w:val="20"/>
          <w:szCs w:val="20"/>
        </w:rPr>
        <w:t xml:space="preserve"> and to identify </w:t>
      </w:r>
      <w:ins w:id="17" w:author="Jonathan Ward" w:date="2017-04-07T10:17:00Z">
        <w:r>
          <w:rPr>
            <w:rFonts w:ascii="Verdana" w:hAnsi="Verdana"/>
            <w:sz w:val="20"/>
            <w:szCs w:val="20"/>
          </w:rPr>
          <w:t>any</w:t>
        </w:r>
      </w:ins>
      <w:del w:id="18" w:author="Jonathan Ward" w:date="2017-04-07T10:17:00Z">
        <w:r>
          <w:rPr>
            <w:rFonts w:ascii="Verdana" w:hAnsi="Verdana"/>
            <w:sz w:val="20"/>
            <w:szCs w:val="20"/>
          </w:rPr>
          <w:delText>the</w:delText>
        </w:r>
      </w:del>
      <w:r>
        <w:rPr>
          <w:rFonts w:ascii="Verdana" w:hAnsi="Verdana"/>
          <w:sz w:val="20"/>
          <w:szCs w:val="20"/>
        </w:rPr>
        <w:t xml:space="preserve"> ABM-specific problems with data assimilation.</w:t>
      </w:r>
    </w:p>
    <w:p>
      <w:pPr>
        <w:pStyle w:val="Normal"/>
        <w:spacing w:lineRule="auto" w:line="240" w:before="120" w:after="0"/>
        <w:rPr>
          <w:rFonts w:ascii="Verdana" w:hAnsi="Verdana"/>
          <w:b/>
          <w:sz w:val="20"/>
          <w:szCs w:val="20"/>
        </w:rPr>
      </w:pPr>
      <w:r>
        <w:rPr>
          <w:rFonts w:ascii="Verdana" w:hAnsi="Verdana"/>
          <w:b/>
          <w:sz w:val="20"/>
          <w:szCs w:val="20"/>
        </w:rPr>
        <w:t>Data and Methods (130 words)</w:t>
      </w:r>
    </w:p>
    <w:p>
      <w:pPr>
        <w:pStyle w:val="Normal"/>
        <w:spacing w:lineRule="auto" w:line="240" w:before="120" w:after="0"/>
        <w:rPr>
          <w:rFonts w:ascii="Verdana" w:hAnsi="Verdana"/>
          <w:sz w:val="20"/>
          <w:szCs w:val="20"/>
        </w:rPr>
      </w:pPr>
      <w:r>
        <w:rPr>
          <w:rFonts w:ascii="Verdana" w:hAnsi="Verdana"/>
          <w:sz w:val="20"/>
          <w:szCs w:val="20"/>
        </w:rPr>
        <w:t xml:space="preserve">The ABM was designed using python to simulate agents moving along a street, from point A to point B. Footfall cameras were placed at points A and B, counting how many agents passed. Halfway along the street some agents would leave the system, at a certain constant rate termed the bleed-out rate. The inspiration for this model came from publicly available footfall data sourced from cameras in Leeds city centre. </w:t>
      </w:r>
    </w:p>
    <w:p>
      <w:pPr>
        <w:pStyle w:val="Normal"/>
        <w:spacing w:lineRule="auto" w:line="240" w:before="120" w:after="0"/>
        <w:rPr>
          <w:rFonts w:ascii="Verdana" w:hAnsi="Verdana"/>
          <w:sz w:val="20"/>
          <w:szCs w:val="20"/>
        </w:rPr>
      </w:pPr>
      <w:r>
        <w:rPr>
          <w:rFonts w:ascii="Verdana" w:hAnsi="Verdana"/>
          <w:sz w:val="20"/>
          <w:szCs w:val="20"/>
        </w:rPr>
        <w:t>We assumed (unrealistic) knowledge of the number of agents leaving point A and used DDA with simulated data to estimate the number of agents at point B.</w:t>
      </w:r>
    </w:p>
    <w:p>
      <w:pPr>
        <w:pStyle w:val="Normal"/>
        <w:spacing w:lineRule="auto" w:line="240" w:before="120" w:after="0"/>
        <w:rPr>
          <w:rFonts w:ascii="Verdana" w:hAnsi="Verdana"/>
          <w:sz w:val="20"/>
          <w:szCs w:val="20"/>
        </w:rPr>
      </w:pPr>
      <w:r>
        <w:rPr>
          <w:rFonts w:ascii="Verdana" w:hAnsi="Verdana"/>
          <w:sz w:val="20"/>
          <w:szCs w:val="20"/>
        </w:rPr>
        <w:t xml:space="preserve">The DDA method used was the </w:t>
      </w:r>
      <w:ins w:id="19" w:author="Jonathan Ward" w:date="2017-04-07T10:18:00Z">
        <w:r>
          <w:rPr>
            <w:rFonts w:ascii="Verdana" w:hAnsi="Verdana"/>
            <w:sz w:val="20"/>
            <w:szCs w:val="20"/>
          </w:rPr>
          <w:t>E</w:t>
        </w:r>
      </w:ins>
      <w:del w:id="20" w:author="Jonathan Ward" w:date="2017-04-07T10:18:00Z">
        <w:r>
          <w:rPr>
            <w:rFonts w:ascii="Verdana" w:hAnsi="Verdana"/>
            <w:sz w:val="20"/>
            <w:szCs w:val="20"/>
          </w:rPr>
          <w:delText>e</w:delText>
        </w:r>
      </w:del>
      <w:r>
        <w:rPr>
          <w:rFonts w:ascii="Verdana" w:hAnsi="Verdana"/>
          <w:sz w:val="20"/>
          <w:szCs w:val="20"/>
        </w:rPr>
        <w:t xml:space="preserve">nsemble Kalman </w:t>
      </w:r>
      <w:ins w:id="21" w:author="Jonathan Ward" w:date="2017-04-07T10:18:00Z">
        <w:r>
          <w:rPr>
            <w:rFonts w:ascii="Verdana" w:hAnsi="Verdana"/>
            <w:sz w:val="20"/>
            <w:szCs w:val="20"/>
          </w:rPr>
          <w:t>F</w:t>
        </w:r>
      </w:ins>
      <w:del w:id="22" w:author="Jonathan Ward" w:date="2017-04-07T10:18:00Z">
        <w:r>
          <w:rPr>
            <w:rFonts w:ascii="Verdana" w:hAnsi="Verdana"/>
            <w:sz w:val="20"/>
            <w:szCs w:val="20"/>
          </w:rPr>
          <w:delText>f</w:delText>
        </w:r>
      </w:del>
      <w:r>
        <w:rPr>
          <w:rFonts w:ascii="Verdana" w:hAnsi="Verdana"/>
          <w:sz w:val="20"/>
          <w:szCs w:val="20"/>
        </w:rPr>
        <w:t xml:space="preserve">ilter (EnKF). The algorithm combines noisy observations with a model that has knowledge of the underlying system, to produce estimates of the true system state. </w:t>
      </w:r>
    </w:p>
    <w:p>
      <w:pPr>
        <w:pStyle w:val="Normal"/>
        <w:spacing w:lineRule="auto" w:line="240" w:before="120" w:after="0"/>
        <w:rPr>
          <w:rFonts w:ascii="Verdana" w:hAnsi="Verdana"/>
          <w:b/>
          <w:sz w:val="20"/>
          <w:szCs w:val="20"/>
        </w:rPr>
      </w:pPr>
      <w:r>
        <w:rPr>
          <w:rFonts w:ascii="Verdana" w:hAnsi="Verdana"/>
          <w:b/>
          <w:sz w:val="20"/>
          <w:szCs w:val="20"/>
        </w:rPr>
        <w:t>Key findings (200 words)</w:t>
      </w:r>
    </w:p>
    <w:p>
      <w:pPr>
        <w:pStyle w:val="Normal"/>
        <w:spacing w:lineRule="auto" w:line="240" w:before="120" w:after="0"/>
        <w:rPr>
          <w:rFonts w:ascii="Verdana" w:hAnsi="Verdana"/>
          <w:sz w:val="20"/>
          <w:szCs w:val="20"/>
        </w:rPr>
      </w:pPr>
      <w:r>
        <w:rPr>
          <w:rFonts w:ascii="Verdana" w:hAnsi="Verdana"/>
          <w:sz w:val="20"/>
          <w:szCs w:val="20"/>
        </w:rPr>
        <w:t xml:space="preserve">Figure one shows the results obtained when running the ensemble Kalman filter for five days. The camera counts at point B predicted solely by the model are shown in blue, the observations in cyan, and the analysis (the DDA predictions produced by combining the noisy observations with the model predictions) in green. </w:t>
      </w:r>
    </w:p>
    <w:p>
      <w:pPr>
        <w:pStyle w:val="Normal"/>
        <w:spacing w:lineRule="auto" w:line="240" w:before="120" w:after="0"/>
        <w:rPr>
          <w:rFonts w:ascii="Verdana" w:hAnsi="Verdana"/>
          <w:sz w:val="20"/>
          <w:szCs w:val="20"/>
        </w:rPr>
      </w:pPr>
      <w:del w:id="23" w:author="Jonathan Ward" w:date="2017-04-07T10:18:00Z">
        <w:r>
          <w:rPr>
            <w:rFonts w:ascii="Verdana" w:hAnsi="Verdana"/>
            <w:sz w:val="20"/>
            <w:szCs w:val="20"/>
          </w:rPr>
          <w:delText xml:space="preserve">Ideally the DDA analysis should be more accurate than the noisy observations or model predictions. However, looking at the RMSE from the ground truth we find a forecast RMSE 9.80, analysis RMSE 2.58, observations RMSE 0.91. This could be due to the randomness of the ABM; the agents perform a ‘coin-flip’ at the bleed-out spot, and bleed-out if the result is higher than the bleed-out </w:delText>
        </w:r>
      </w:del>
    </w:p>
    <w:p>
      <w:pPr>
        <w:pStyle w:val="Normal"/>
        <w:spacing w:lineRule="auto" w:line="240" w:before="120" w:after="0"/>
        <w:rPr>
          <w:rFonts w:ascii="Verdana" w:hAnsi="Verdana"/>
          <w:sz w:val="20"/>
          <w:szCs w:val="20"/>
        </w:rPr>
      </w:pPr>
      <w:del w:id="24" w:author="Jonathan Ward" w:date="2017-04-07T10:18:00Z">
        <w:r>
          <w:rPr>
            <w:rFonts w:ascii="Verdana" w:hAnsi="Verdana"/>
            <w:sz w:val="20"/>
            <w:szCs w:val="20"/>
          </w:rPr>
          <w:delText xml:space="preserve">rate. The model relies so heavily on this coin-flip randomness that any kind of forecast, even with the observations incorporated, will rarely be closer than observations. </w:delText>
        </w:r>
      </w:del>
      <w:ins w:id="25" w:author="Jonathan Ward" w:date="2017-04-07T10:19:00Z">
        <w:r>
          <w:rPr>
            <w:rFonts w:ascii="Verdana" w:hAnsi="Verdana"/>
            <w:sz w:val="20"/>
            <w:szCs w:val="20"/>
          </w:rPr>
          <w:commentReference w:id="0"/>
        </w:r>
      </w:ins>
    </w:p>
    <w:p>
      <w:pPr>
        <w:pStyle w:val="Normal"/>
        <w:spacing w:lineRule="auto" w:line="240" w:before="120" w:after="0"/>
        <w:rPr>
          <w:rFonts w:ascii="Verdana" w:hAnsi="Verdana"/>
          <w:sz w:val="20"/>
          <w:szCs w:val="20"/>
        </w:rPr>
      </w:pPr>
      <w:r>
        <w:rPr>
          <w:rFonts w:ascii="Verdana" w:hAnsi="Verdana"/>
          <w:sz w:val="20"/>
          <w:szCs w:val="20"/>
        </w:rPr>
        <w:t>In predicting the number of agents at point B, the DDA method also performs parameter estimation of the bleed-out rate, shown in figure 1.b). After a period of initial fluctuation the rate settles to a roughly constant value, varying slowly from 0.427 – 0.435. Given that the true bleed-out rate is 0.433, this is fairly successful.</w:t>
      </w:r>
    </w:p>
    <w:p>
      <w:pPr>
        <w:pStyle w:val="Normal"/>
        <w:spacing w:lineRule="auto" w:line="240" w:before="120" w:after="0"/>
        <w:rPr>
          <w:rFonts w:ascii="Verdana" w:hAnsi="Verdana"/>
          <w:b/>
          <w:sz w:val="20"/>
          <w:szCs w:val="20"/>
        </w:rPr>
      </w:pPr>
      <w:ins w:id="26" w:author="Jonathan Ward" w:date="2017-04-07T10:22:00Z">
        <w:r>
          <w:rPr>
            <w:rFonts w:ascii="Verdana" w:hAnsi="Verdana"/>
            <w:b/>
            <w:sz w:val="20"/>
            <w:szCs w:val="20"/>
          </w:rPr>
          <w:commentReference w:id="1"/>
          <w:drawing>
            <wp:anchor behindDoc="1" distT="0" distB="0" distL="114300" distR="114300" simplePos="0" locked="0" layoutInCell="1" allowOverlap="1" relativeHeight="0">
              <wp:simplePos x="0" y="0"/>
              <wp:positionH relativeFrom="column">
                <wp:posOffset>-383540</wp:posOffset>
              </wp:positionH>
              <wp:positionV relativeFrom="paragraph">
                <wp:posOffset>80645</wp:posOffset>
              </wp:positionV>
              <wp:extent cx="3825240" cy="158115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0" t="9029" r="7810" b="64291"/>
                      <a:stretch>
                        <a:fillRect/>
                      </a:stretch>
                    </pic:blipFill>
                    <pic:spPr bwMode="auto">
                      <a:xfrm>
                        <a:off x="0" y="0"/>
                        <a:ext cx="3825240" cy="1581150"/>
                      </a:xfrm>
                      <a:prstGeom prst="rect">
                        <a:avLst/>
                      </a:prstGeom>
                      <a:noFill/>
                      <a:ln w="9525">
                        <a:noFill/>
                        <a:miter lim="800000"/>
                        <a:headEnd/>
                        <a:tailEnd/>
                      </a:ln>
                    </pic:spPr>
                  </pic:pic>
                </a:graphicData>
              </a:graphic>
            </wp:anchor>
          </w:drawing>
        </w:r>
      </w:ins>
    </w:p>
    <w:p>
      <w:pPr>
        <w:pStyle w:val="Normal"/>
        <w:spacing w:lineRule="auto" w:line="240" w:before="120" w:after="0"/>
        <w:rPr>
          <w:rFonts w:ascii="Verdana" w:hAnsi="Verdana"/>
          <w:b/>
          <w:sz w:val="20"/>
          <w:szCs w:val="20"/>
        </w:rPr>
      </w:pPr>
      <w:r>
        <w:rPr>
          <w:rFonts w:ascii="Verdana" w:hAnsi="Verdana"/>
          <w:b/>
          <w:sz w:val="20"/>
          <w:szCs w:val="20"/>
        </w:rPr>
      </w:r>
    </w:p>
    <w:p>
      <w:pPr>
        <w:pStyle w:val="Normal"/>
        <w:spacing w:lineRule="auto" w:line="240" w:before="120" w:after="0"/>
        <w:rPr>
          <w:rFonts w:ascii="Verdana" w:hAnsi="Verdana"/>
          <w:b/>
          <w:sz w:val="20"/>
          <w:szCs w:val="20"/>
        </w:rPr>
      </w:pPr>
      <w:r>
        <w:rPr>
          <w:rFonts w:ascii="Verdana" w:hAnsi="Verdana"/>
          <w:b/>
          <w:sz w:val="20"/>
          <w:szCs w:val="20"/>
        </w:rPr>
      </w:r>
    </w:p>
    <w:p>
      <w:pPr>
        <w:pStyle w:val="Normal"/>
        <w:spacing w:lineRule="auto" w:line="240" w:before="120" w:after="0"/>
        <w:rPr>
          <w:rFonts w:ascii="Verdana" w:hAnsi="Verdana"/>
          <w:b/>
          <w:sz w:val="20"/>
          <w:szCs w:val="20"/>
        </w:rPr>
      </w:pPr>
      <w:r>
        <w:rPr>
          <w:rFonts w:ascii="Verdana" w:hAnsi="Verdana"/>
          <w:b/>
          <w:sz w:val="20"/>
          <w:szCs w:val="20"/>
        </w:rPr>
      </w:r>
    </w:p>
    <w:p>
      <w:pPr>
        <w:pStyle w:val="Normal"/>
        <w:spacing w:lineRule="auto" w:line="240" w:before="120" w:after="0"/>
        <w:rPr>
          <w:rFonts w:ascii="Verdana" w:hAnsi="Verdana"/>
          <w:b/>
          <w:sz w:val="20"/>
          <w:szCs w:val="20"/>
        </w:rPr>
      </w:pPr>
      <w:r>
        <w:rPr>
          <w:rFonts w:ascii="Verdana" w:hAnsi="Verdana"/>
          <w:b/>
          <w:sz w:val="20"/>
          <w:szCs w:val="20"/>
        </w:rPr>
      </w:r>
    </w:p>
    <w:p>
      <w:pPr>
        <w:pStyle w:val="Normal"/>
        <w:spacing w:lineRule="auto" w:line="240" w:before="120" w:after="0"/>
        <w:rPr>
          <w:rFonts w:ascii="Verdana" w:hAnsi="Verdana"/>
          <w:b/>
          <w:sz w:val="20"/>
          <w:szCs w:val="20"/>
        </w:rPr>
      </w:pPr>
      <w:r>
        <w:rPr>
          <w:rFonts w:ascii="Verdana" w:hAnsi="Verdana"/>
          <w:b/>
          <w:sz w:val="20"/>
          <w:szCs w:val="20"/>
        </w:rPr>
      </w:r>
    </w:p>
    <w:p>
      <w:pPr>
        <w:pStyle w:val="Normal"/>
        <w:spacing w:lineRule="auto" w:line="240" w:before="120" w:after="0"/>
        <w:rPr>
          <w:rFonts w:ascii="Verdana" w:hAnsi="Verdana"/>
          <w:b/>
          <w:sz w:val="20"/>
          <w:szCs w:val="20"/>
        </w:rPr>
      </w:pPr>
      <w:r>
        <w:rPr>
          <w:rFonts w:ascii="Verdana" w:hAnsi="Verdana"/>
          <w:b/>
          <w:sz w:val="20"/>
          <w:szCs w:val="20"/>
        </w:rPr>
        <w:drawing>
          <wp:anchor behindDoc="1" distT="0" distB="0" distL="114300" distR="114300" simplePos="0" locked="0" layoutInCell="1" allowOverlap="1" relativeHeight="1">
            <wp:simplePos x="0" y="0"/>
            <wp:positionH relativeFrom="column">
              <wp:posOffset>-161290</wp:posOffset>
            </wp:positionH>
            <wp:positionV relativeFrom="paragraph">
              <wp:posOffset>243840</wp:posOffset>
            </wp:positionV>
            <wp:extent cx="3681095" cy="160909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5198" t="63462" r="5887" b="9316"/>
                    <a:stretch>
                      <a:fillRect/>
                    </a:stretch>
                  </pic:blipFill>
                  <pic:spPr bwMode="auto">
                    <a:xfrm>
                      <a:off x="0" y="0"/>
                      <a:ext cx="3681095" cy="1609090"/>
                    </a:xfrm>
                    <a:prstGeom prst="rect">
                      <a:avLst/>
                    </a:prstGeom>
                    <a:noFill/>
                    <a:ln w="9525">
                      <a:noFill/>
                      <a:miter lim="800000"/>
                      <a:headEnd/>
                      <a:tailEnd/>
                    </a:ln>
                  </pic:spPr>
                </pic:pic>
              </a:graphicData>
            </a:graphic>
          </wp:anchor>
        </w:drawing>
      </w:r>
    </w:p>
    <w:p>
      <w:pPr>
        <w:pStyle w:val="Normal"/>
        <w:spacing w:lineRule="auto" w:line="240" w:before="120" w:after="0"/>
        <w:rPr>
          <w:rFonts w:ascii="Verdana" w:hAnsi="Verdana"/>
          <w:b/>
          <w:sz w:val="20"/>
          <w:szCs w:val="20"/>
        </w:rPr>
      </w:pPr>
      <w:r>
        <w:rPr>
          <w:rFonts w:ascii="Verdana" w:hAnsi="Verdana"/>
          <w:b/>
          <w:sz w:val="20"/>
          <w:szCs w:val="20"/>
        </w:rPr>
      </w:r>
    </w:p>
    <w:p>
      <w:pPr>
        <w:pStyle w:val="Normal"/>
        <w:spacing w:lineRule="auto" w:line="240" w:before="120" w:after="0"/>
        <w:rPr>
          <w:rFonts w:ascii="Verdana" w:hAnsi="Verdana"/>
          <w:b/>
          <w:sz w:val="20"/>
          <w:szCs w:val="20"/>
        </w:rPr>
      </w:pPr>
      <w:r>
        <w:rPr>
          <w:rFonts w:ascii="Verdana" w:hAnsi="Verdana"/>
          <w:b/>
          <w:sz w:val="20"/>
          <w:szCs w:val="20"/>
        </w:rPr>
      </w:r>
    </w:p>
    <w:p>
      <w:pPr>
        <w:pStyle w:val="Normal"/>
        <w:spacing w:lineRule="auto" w:line="240" w:before="120" w:after="0"/>
        <w:rPr>
          <w:rFonts w:ascii="Verdana" w:hAnsi="Verdana"/>
          <w:b/>
          <w:sz w:val="20"/>
          <w:szCs w:val="20"/>
        </w:rPr>
      </w:pPr>
      <w:r>
        <w:rPr>
          <w:rFonts w:ascii="Verdana" w:hAnsi="Verdana"/>
          <w:b/>
          <w:sz w:val="20"/>
          <w:szCs w:val="20"/>
        </w:rPr>
      </w:r>
    </w:p>
    <w:p>
      <w:pPr>
        <w:pStyle w:val="Normal"/>
        <w:spacing w:lineRule="auto" w:line="240" w:before="120" w:after="0"/>
        <w:rPr>
          <w:rFonts w:ascii="Verdana" w:hAnsi="Verdana"/>
          <w:b/>
          <w:sz w:val="20"/>
          <w:szCs w:val="20"/>
        </w:rPr>
      </w:pPr>
      <w:r>
        <w:rPr>
          <w:rFonts w:ascii="Verdana" w:hAnsi="Verdana"/>
          <w:b/>
          <w:sz w:val="20"/>
          <w:szCs w:val="20"/>
        </w:rPr>
      </w:r>
    </w:p>
    <w:p>
      <w:pPr>
        <w:pStyle w:val="Normal"/>
        <w:spacing w:lineRule="auto" w:line="240" w:before="120" w:after="0"/>
        <w:rPr>
          <w:rFonts w:ascii="Verdana" w:hAnsi="Verdana"/>
          <w:b/>
          <w:sz w:val="20"/>
          <w:szCs w:val="20"/>
        </w:rPr>
      </w:pPr>
      <w:r>
        <w:rPr>
          <w:rFonts w:ascii="Verdana" w:hAnsi="Verdana"/>
          <w:b/>
          <w:sz w:val="20"/>
          <w:szCs w:val="20"/>
        </w:rPr>
      </w:r>
    </w:p>
    <w:p>
      <w:pPr>
        <w:pStyle w:val="Normal"/>
        <w:spacing w:lineRule="auto" w:line="240" w:before="120" w:after="0"/>
        <w:rPr>
          <w:rFonts w:ascii="Verdana" w:hAnsi="Verdana"/>
          <w:b/>
          <w:sz w:val="20"/>
          <w:szCs w:val="20"/>
        </w:rPr>
      </w:pPr>
      <w:r>
        <w:rPr>
          <w:rFonts w:ascii="Verdana" w:hAnsi="Verdana"/>
          <w:b/>
          <w:sz w:val="20"/>
          <w:szCs w:val="20"/>
        </w:rPr>
      </w:r>
    </w:p>
    <w:p>
      <w:pPr>
        <w:pStyle w:val="Normal"/>
        <w:spacing w:lineRule="auto" w:line="240" w:before="120" w:after="0"/>
        <w:rPr>
          <w:rFonts w:ascii="Verdana" w:hAnsi="Verdana"/>
          <w:b/>
          <w:sz w:val="20"/>
          <w:szCs w:val="20"/>
        </w:rPr>
      </w:pPr>
      <w:r>
        <w:rPr>
          <w:rFonts w:ascii="Verdana" w:hAnsi="Verdana"/>
          <w:b/>
          <w:sz w:val="20"/>
          <w:szCs w:val="20"/>
        </w:rPr>
      </w:r>
      <w:r>
        <w:pict>
          <v:rect fillcolor="#FFFFFF" stroked="f" strokeweight="0pt" style="position:absolute;width:284.65pt;height:75.75pt;mso-wrap-distance-left:9pt;mso-wrap-distance-right:9pt;mso-wrap-distance-top:3.6pt;mso-wrap-distance-bottom:3.6pt;margin-top:11.45pt;margin-left:-5.35pt">
            <v:textbox>
              <w:txbxContent>
                <w:p>
                  <w:pPr>
                    <w:pStyle w:val="FrameContents"/>
                    <w:rPr>
                      <w:rFonts w:ascii="Verdana" w:hAnsi="Verdana"/>
                      <w:i/>
                      <w:sz w:val="20"/>
                      <w:szCs w:val="20"/>
                    </w:rPr>
                  </w:pPr>
                  <w:r>
                    <w:rPr>
                      <w:rFonts w:ascii="Verdana" w:hAnsi="Verdana"/>
                      <w:i/>
                      <w:sz w:val="20"/>
                      <w:szCs w:val="20"/>
                    </w:rPr>
                    <w:t>Figure 1.a) The camera B counts for 5 days (colours explained in text).</w:t>
                    <w:br/>
                    <w:t>1.b) Parameter estimation of the bleed-out rate. The ground truth is shown in green, estimation in blue.</w:t>
                  </w:r>
                </w:p>
              </w:txbxContent>
            </v:textbox>
          </v:rect>
        </w:pict>
      </w:r>
    </w:p>
    <w:p>
      <w:pPr>
        <w:pStyle w:val="Normal"/>
        <w:spacing w:lineRule="auto" w:line="240" w:before="120" w:after="0"/>
        <w:rPr>
          <w:rFonts w:ascii="Verdana" w:hAnsi="Verdana"/>
          <w:b/>
          <w:sz w:val="20"/>
          <w:szCs w:val="20"/>
        </w:rPr>
      </w:pPr>
      <w:r>
        <w:rPr>
          <w:rFonts w:ascii="Verdana" w:hAnsi="Verdana"/>
          <w:b/>
          <w:sz w:val="20"/>
          <w:szCs w:val="20"/>
        </w:rPr>
      </w:r>
    </w:p>
    <w:p>
      <w:pPr>
        <w:pStyle w:val="Normal"/>
        <w:spacing w:lineRule="auto" w:line="240" w:before="120" w:after="0"/>
        <w:rPr>
          <w:rFonts w:ascii="Verdana" w:hAnsi="Verdana"/>
          <w:b/>
          <w:sz w:val="20"/>
          <w:szCs w:val="20"/>
        </w:rPr>
      </w:pPr>
      <w:r>
        <w:rPr>
          <w:rFonts w:ascii="Verdana" w:hAnsi="Verdana"/>
          <w:b/>
          <w:sz w:val="20"/>
          <w:szCs w:val="20"/>
        </w:rPr>
      </w:r>
    </w:p>
    <w:p>
      <w:pPr>
        <w:pStyle w:val="Normal"/>
        <w:spacing w:lineRule="auto" w:line="240" w:before="120" w:after="0"/>
        <w:rPr>
          <w:rFonts w:ascii="Verdana" w:hAnsi="Verdana"/>
          <w:b/>
          <w:sz w:val="20"/>
          <w:szCs w:val="20"/>
        </w:rPr>
      </w:pPr>
      <w:r>
        <w:rPr>
          <w:rFonts w:ascii="Verdana" w:hAnsi="Verdana"/>
          <w:b/>
          <w:sz w:val="20"/>
          <w:szCs w:val="20"/>
        </w:rPr>
      </w:r>
    </w:p>
    <w:p>
      <w:pPr>
        <w:pStyle w:val="Normal"/>
        <w:spacing w:lineRule="auto" w:line="240" w:before="120" w:after="0"/>
        <w:rPr>
          <w:rFonts w:ascii="Verdana" w:hAnsi="Verdana"/>
          <w:b/>
          <w:sz w:val="20"/>
          <w:szCs w:val="20"/>
        </w:rPr>
      </w:pPr>
      <w:r>
        <w:rPr>
          <w:rFonts w:ascii="Verdana" w:hAnsi="Verdana"/>
          <w:b/>
          <w:sz w:val="20"/>
          <w:szCs w:val="20"/>
        </w:rPr>
        <w:t>Value of the research (100 words)</w:t>
      </w:r>
    </w:p>
    <w:p>
      <w:pPr>
        <w:pStyle w:val="Normal"/>
        <w:spacing w:lineRule="auto" w:line="240" w:before="120" w:after="0"/>
        <w:rPr>
          <w:rFonts w:ascii="Verdana" w:hAnsi="Verdana"/>
          <w:sz w:val="20"/>
          <w:szCs w:val="20"/>
        </w:rPr>
      </w:pPr>
      <w:r>
        <w:rPr>
          <w:rFonts w:ascii="Verdana" w:hAnsi="Verdana"/>
          <w:sz w:val="20"/>
          <w:szCs w:val="20"/>
        </w:rPr>
        <w:t>Successful application of the EnKF has shown how DDA can perform reliable parameter estimation. A more detailed explanation of the EnKF can also act as a how-to guide, to help the ABM community apply DDA methods to their own research.</w:t>
      </w:r>
    </w:p>
    <w:p>
      <w:pPr>
        <w:pStyle w:val="Normal"/>
        <w:spacing w:lineRule="auto" w:line="240" w:before="120" w:after="0"/>
        <w:rPr>
          <w:rFonts w:ascii="Verdana" w:hAnsi="Verdana"/>
          <w:sz w:val="20"/>
          <w:szCs w:val="20"/>
        </w:rPr>
      </w:pPr>
      <w:r>
        <w:rPr>
          <w:rFonts w:ascii="Verdana" w:hAnsi="Verdana"/>
          <w:sz w:val="20"/>
          <w:szCs w:val="20"/>
        </w:rPr>
        <w:t>The mathematics involved in applying the EnKF highlighted certain ABM-related issues</w:t>
      </w:r>
      <w:ins w:id="27" w:author="Jonathan Ward" w:date="2017-04-07T10:24:00Z">
        <w:r>
          <w:rPr>
            <w:rFonts w:ascii="Verdana" w:hAnsi="Verdana"/>
            <w:sz w:val="20"/>
            <w:szCs w:val="20"/>
          </w:rPr>
          <w:t>,</w:t>
        </w:r>
      </w:ins>
      <w:del w:id="28" w:author="Jonathan Ward" w:date="2017-04-07T10:24:00Z">
        <w:r>
          <w:rPr>
            <w:rFonts w:ascii="Verdana" w:hAnsi="Verdana"/>
            <w:sz w:val="20"/>
            <w:szCs w:val="20"/>
          </w:rPr>
          <w:delText>;</w:delText>
        </w:r>
      </w:del>
      <w:r>
        <w:rPr>
          <w:rFonts w:ascii="Verdana" w:hAnsi="Verdana"/>
          <w:sz w:val="20"/>
          <w:szCs w:val="20"/>
        </w:rPr>
        <w:t xml:space="preserve"> for example, we needed to know the maximum number of active agents in the system’s future. </w:t>
      </w:r>
      <w:ins w:id="29" w:author="Jonathan Ward" w:date="2017-04-07T10:25:00Z">
        <w:commentRangeStart w:id="2"/>
        <w:r>
          <w:rPr>
            <w:rFonts w:ascii="Verdana" w:hAnsi="Verdana"/>
            <w:sz w:val="20"/>
            <w:szCs w:val="20"/>
          </w:rPr>
        </w:r>
      </w:ins>
      <w:r>
        <w:rPr>
          <w:rFonts w:ascii="Verdana" w:hAnsi="Verdana"/>
          <w:sz w:val="20"/>
          <w:szCs w:val="20"/>
          <w:shd w:fill="FFFF00" w:val="clear"/>
          <w:rPrChange w:id="0" w:author="Jonathan Ward" w:date="2017-04-07T10:25:00Z"/>
        </w:rPr>
        <w:t>Also, in this case the EnKF analysis was less accurate than the observations.</w:t>
      </w:r>
      <w:ins w:id="31" w:author="Jonathan Ward" w:date="2017-04-07T10:25:00Z">
        <w:commentRangeEnd w:id="2"/>
        <w:r>
          <w:rPr>
            <w:rFonts w:ascii="Verdana" w:hAnsi="Verdana"/>
            <w:sz w:val="20"/>
            <w:szCs w:val="20"/>
            <w:shd w:fill="FFFF00" w:val="clear"/>
          </w:rPr>
        </w:r>
      </w:ins>
      <w:ins w:id="32" w:author="Jonathan Ward" w:date="2017-04-07T10:25:00Z">
        <w:r>
          <w:rPr>
            <w:rFonts w:ascii="Verdana" w:hAnsi="Verdana"/>
            <w:sz w:val="20"/>
            <w:szCs w:val="20"/>
            <w:shd w:fill="FFFF00" w:val="clear"/>
          </w:rPr>
          <w:commentReference w:id="2"/>
        </w:r>
      </w:ins>
      <w:r>
        <w:rPr>
          <w:rFonts w:ascii="Verdana" w:hAnsi="Verdana"/>
          <w:sz w:val="20"/>
          <w:szCs w:val="20"/>
        </w:rPr>
        <w:t xml:space="preserve"> Further work should be carried out into these issues, to identify for which ABMs the EnKF is most appropriate.</w:t>
      </w:r>
    </w:p>
    <w:p>
      <w:pPr>
        <w:sectPr>
          <w:type w:val="continuous"/>
          <w:pgSz w:w="11906" w:h="16838"/>
          <w:pgMar w:left="720" w:right="720" w:header="0" w:top="720" w:footer="0" w:bottom="720" w:gutter="0"/>
          <w:cols w:num="2" w:space="294" w:equalWidth="true" w:sep="false"/>
          <w:formProt w:val="false"/>
          <w:textDirection w:val="lrTb"/>
          <w:docGrid w:type="default" w:linePitch="360" w:charSpace="4294965247"/>
        </w:sectPr>
      </w:pPr>
    </w:p>
    <w:sectPr>
      <w:type w:val="continuous"/>
      <w:pgSz w:w="11906" w:h="16838"/>
      <w:pgMar w:left="720" w:right="720" w:header="0" w:top="720" w:footer="0" w:bottom="72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Jonathan Ward" w:date="2017-04-07T10:19:11Z" w:initials="">
    <w:p>
      <w:r>
        <w:rPr>
          <w:rFonts w:ascii="Calibri" w:hAnsi="Calibri" w:eastAsia="AR PL UMing HK" w:cs="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GB" w:eastAsia="en-US" w:bidi="ar-SA"/>
        </w:rPr>
        <w:t>This doesn't sound right. The randomness isn't the issue. It could result if the error on the measurements is small, but the model spread is large. I would suggest adding a short paragraph explaining a bit more about what the figures show.</w:t>
      </w:r>
    </w:p>
  </w:comment>
  <w:comment w:id="1" w:author="Jonathan Ward" w:date="2017-04-07T10:22:08Z" w:initials="">
    <w:p>
      <w:r>
        <w:rPr>
          <w:rFonts w:ascii="Calibri" w:hAnsi="Calibri" w:eastAsia="AR PL UMing HK" w:cs="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GB" w:eastAsia="en-US" w:bidi="ar-SA"/>
        </w:rPr>
        <w:t>Figures: label axes, make fonts bigger, perhaps use markers for the (synthetic) data, make line widths bigger.</w:t>
      </w:r>
    </w:p>
  </w:comment>
  <w:comment w:id="2" w:author="Jonathan Ward" w:date="2017-04-07T10:25:13Z" w:initials="">
    <w:p>
      <w:r>
        <w:rPr>
          <w:rFonts w:ascii="Calibri" w:hAnsi="Calibri" w:eastAsia="AR PL UMing HK" w:cs="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GB" w:eastAsia="en-US" w:bidi="ar-SA"/>
        </w:rPr>
        <w:t>Given previous comments, possibly reword?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Verdana">
    <w:charset w:val="01"/>
    <w:family w:val="roman"/>
    <w:pitch w:val="variable"/>
  </w:font>
</w:fonts>
</file>

<file path=word/settings.xml><?xml version="1.0" encoding="utf-8"?>
<w:settings xmlns:w="http://schemas.openxmlformats.org/wordprocessingml/2006/main">
  <w:zoom w:percent="200"/>
  <w:trackRevisions/>
  <w:defaultTabStop w:val="720"/>
</w:settings>
</file>

<file path=word/styles.xml><?xml version="1.0" encoding="utf-8"?>
<w:styles xmlns:w="http://schemas.openxmlformats.org/wordprocessingml/2006/main">
  <w:docDefaults>
    <w:rPrDefault>
      <w:rPr>
        <w:rFonts w:ascii="Calibri" w:hAnsi="Calibri" w:eastAsia="AR PL UMing HK" w:cs="Calibri"/>
        <w:sz w:val="22"/>
        <w:szCs w:val="22"/>
        <w:lang w:val="en-GB"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AR PL UMing HK" w:cs="Calibri"/>
      <w:color w:val="auto"/>
      <w:sz w:val="22"/>
      <w:szCs w:val="22"/>
      <w:lang w:val="en-GB"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Spacing">
    <w:name w:val="No Spacing"/>
    <w:uiPriority w:val="1"/>
    <w:qFormat/>
    <w:rsid w:val="00204c7f"/>
    <w:pPr>
      <w:widowControl/>
      <w:suppressAutoHyphens w:val="true"/>
      <w:bidi w:val="0"/>
      <w:spacing w:lineRule="auto" w:line="240" w:before="0" w:after="0"/>
      <w:jc w:val="left"/>
    </w:pPr>
    <w:rPr>
      <w:rFonts w:ascii="Calibri" w:hAnsi="Calibri" w:eastAsia="AR PL UMing HK" w:cs="Calibri"/>
      <w:color w:val="auto"/>
      <w:sz w:val="22"/>
      <w:szCs w:val="22"/>
      <w:lang w:val="en-GB" w:eastAsia="en-US" w:bidi="ar-SA"/>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2017-04-05T15:55:00Z</dcterms:created>
  <dc:creator>Alice Tapper</dc:creator>
  <dc:language>en-GB</dc:language>
  <cp:lastModifiedBy>Alice Tapper</cp:lastModifiedBy>
  <dcterms:modified xsi:type="dcterms:W3CDTF">2017-04-05T16:23:00Z</dcterms:modified>
  <cp:revision>12</cp:revision>
</cp:coreProperties>
</file>